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B69D2" w14:textId="77777777" w:rsidR="00A8322A" w:rsidRDefault="00610280" w:rsidP="00DB4061">
      <w:pPr>
        <w:pStyle w:val="Ttulo2"/>
        <w:jc w:val="both"/>
        <w:rPr>
          <w:lang w:val="pt-BR"/>
        </w:rPr>
      </w:pPr>
      <w:r>
        <w:rPr>
          <w:lang w:val="pt-BR"/>
        </w:rPr>
        <w:t>Contextualização e Motivação</w:t>
      </w:r>
    </w:p>
    <w:p w14:paraId="3C679061" w14:textId="77777777" w:rsidR="00610280" w:rsidRDefault="00610280" w:rsidP="00DB4061">
      <w:pPr>
        <w:jc w:val="both"/>
        <w:rPr>
          <w:lang w:val="pt-BR"/>
        </w:rPr>
      </w:pPr>
    </w:p>
    <w:p w14:paraId="6C1AB313" w14:textId="77777777" w:rsidR="00DB4061" w:rsidRDefault="00610280" w:rsidP="00DB4061">
      <w:pPr>
        <w:jc w:val="both"/>
        <w:rPr>
          <w:lang w:val="pt-BR"/>
        </w:rPr>
      </w:pPr>
      <w:r>
        <w:rPr>
          <w:lang w:val="pt-BR"/>
        </w:rPr>
        <w:tab/>
        <w:t xml:space="preserve">Nos últimos anos, </w:t>
      </w:r>
      <w:r w:rsidR="00DB4061">
        <w:rPr>
          <w:lang w:val="pt-BR"/>
        </w:rPr>
        <w:t>com o surgimento e solidificação de</w:t>
      </w:r>
      <w:r w:rsidR="00060066">
        <w:rPr>
          <w:lang w:val="pt-BR"/>
        </w:rPr>
        <w:t xml:space="preserve"> placas de desenvolvimento de aplicações com</w:t>
      </w:r>
      <w:r w:rsidR="00DB4061">
        <w:rPr>
          <w:lang w:val="pt-BR"/>
        </w:rPr>
        <w:t xml:space="preserve"> microcomputadores</w:t>
      </w:r>
      <w:r w:rsidR="00060066">
        <w:rPr>
          <w:lang w:val="pt-BR"/>
        </w:rPr>
        <w:t>,</w:t>
      </w:r>
      <w:r w:rsidR="00DB4061">
        <w:rPr>
          <w:lang w:val="pt-BR"/>
        </w:rPr>
        <w:t xml:space="preserve"> como a </w:t>
      </w:r>
      <w:proofErr w:type="spellStart"/>
      <w:r w:rsidR="00DB4061">
        <w:rPr>
          <w:lang w:val="pt-BR"/>
        </w:rPr>
        <w:t>Raspberry</w:t>
      </w:r>
      <w:proofErr w:type="spellEnd"/>
      <w:r w:rsidR="00DB4061">
        <w:rPr>
          <w:lang w:val="pt-BR"/>
        </w:rPr>
        <w:t xml:space="preserve"> </w:t>
      </w:r>
      <w:proofErr w:type="spellStart"/>
      <w:r w:rsidR="00DB4061">
        <w:rPr>
          <w:lang w:val="pt-BR"/>
        </w:rPr>
        <w:t>Pi</w:t>
      </w:r>
      <w:proofErr w:type="spellEnd"/>
      <w:r w:rsidR="00060066">
        <w:rPr>
          <w:lang w:val="pt-BR"/>
        </w:rPr>
        <w:t>,</w:t>
      </w:r>
      <w:r w:rsidR="00DB4061">
        <w:rPr>
          <w:lang w:val="pt-BR"/>
        </w:rPr>
        <w:t xml:space="preserve"> e </w:t>
      </w:r>
      <w:proofErr w:type="spellStart"/>
      <w:r w:rsidR="00DB4061">
        <w:rPr>
          <w:lang w:val="pt-BR"/>
        </w:rPr>
        <w:t>microcontroladores</w:t>
      </w:r>
      <w:proofErr w:type="spellEnd"/>
      <w:r w:rsidR="00060066">
        <w:rPr>
          <w:lang w:val="pt-BR"/>
        </w:rPr>
        <w:t>,</w:t>
      </w:r>
      <w:r w:rsidR="00DB4061">
        <w:rPr>
          <w:lang w:val="pt-BR"/>
        </w:rPr>
        <w:t xml:space="preserve"> como o </w:t>
      </w:r>
      <w:proofErr w:type="spellStart"/>
      <w:r w:rsidR="00DB4061">
        <w:rPr>
          <w:lang w:val="pt-BR"/>
        </w:rPr>
        <w:t>Arduino</w:t>
      </w:r>
      <w:proofErr w:type="spellEnd"/>
      <w:r w:rsidR="00DB4061">
        <w:rPr>
          <w:lang w:val="pt-BR"/>
        </w:rPr>
        <w:t xml:space="preserve">, se tornou muito acessível projetar aplicações de diversas naturezas, entre elas, </w:t>
      </w:r>
      <w:commentRangeStart w:id="0"/>
      <w:r w:rsidR="00DB4061">
        <w:rPr>
          <w:lang w:val="pt-BR"/>
        </w:rPr>
        <w:t xml:space="preserve">aplicações de automação </w:t>
      </w:r>
      <w:r w:rsidR="00581844">
        <w:rPr>
          <w:lang w:val="pt-BR"/>
        </w:rPr>
        <w:t>residencial</w:t>
      </w:r>
      <w:r w:rsidR="00DB4061">
        <w:rPr>
          <w:lang w:val="pt-BR"/>
        </w:rPr>
        <w:t>.</w:t>
      </w:r>
      <w:r w:rsidR="00581844">
        <w:rPr>
          <w:lang w:val="pt-BR"/>
        </w:rPr>
        <w:t xml:space="preserve"> </w:t>
      </w:r>
      <w:commentRangeEnd w:id="0"/>
      <w:r w:rsidR="00060066">
        <w:rPr>
          <w:rStyle w:val="Refdecomentrio"/>
        </w:rPr>
        <w:commentReference w:id="0"/>
      </w:r>
      <w:r w:rsidR="00581844">
        <w:rPr>
          <w:lang w:val="pt-BR"/>
        </w:rPr>
        <w:t>Essas aplicações permitem que tarefas diárias sejam executadas de maneira eficiente e inteligente, economizando tempo e recursos e até mesmo sem a presença de uma pessoa</w:t>
      </w:r>
      <w:r w:rsidR="00053750">
        <w:rPr>
          <w:lang w:val="pt-BR"/>
        </w:rPr>
        <w:t>.</w:t>
      </w:r>
    </w:p>
    <w:p w14:paraId="5754D7F0" w14:textId="77777777" w:rsidR="00053750" w:rsidRDefault="00053750" w:rsidP="00DB4061">
      <w:pPr>
        <w:jc w:val="both"/>
        <w:rPr>
          <w:lang w:val="pt-BR"/>
        </w:rPr>
      </w:pPr>
      <w:r>
        <w:rPr>
          <w:lang w:val="pt-BR"/>
        </w:rPr>
        <w:tab/>
      </w:r>
      <w:r w:rsidR="004F1BD1">
        <w:rPr>
          <w:lang w:val="pt-BR"/>
        </w:rPr>
        <w:t xml:space="preserve">Ao </w:t>
      </w:r>
      <w:commentRangeStart w:id="1"/>
      <w:r w:rsidR="004F1BD1">
        <w:rPr>
          <w:lang w:val="pt-BR"/>
        </w:rPr>
        <w:t>considerarmos</w:t>
      </w:r>
      <w:r>
        <w:rPr>
          <w:lang w:val="pt-BR"/>
        </w:rPr>
        <w:t xml:space="preserve"> </w:t>
      </w:r>
      <w:commentRangeEnd w:id="1"/>
      <w:r w:rsidR="00060066">
        <w:rPr>
          <w:rStyle w:val="Refdecomentrio"/>
        </w:rPr>
        <w:commentReference w:id="1"/>
      </w:r>
      <w:r>
        <w:rPr>
          <w:lang w:val="pt-BR"/>
        </w:rPr>
        <w:t>que no Brasil a cada 100 litros de água tratada, somente 63 são consumidos</w:t>
      </w:r>
      <w:r w:rsidR="004F1BD1">
        <w:rPr>
          <w:lang w:val="pt-BR"/>
        </w:rPr>
        <w:t>, que o consumo médio brasileiro é de 166,3 litros por habitante/dia, 51% acima dos 110 litros por habitante/dia recomendados pela ONU (</w:t>
      </w:r>
      <w:hyperlink r:id="rId6" w:history="1">
        <w:r w:rsidR="004F1BD1" w:rsidRPr="0018499A">
          <w:rPr>
            <w:rStyle w:val="Hyperlink"/>
            <w:lang w:val="pt-BR"/>
          </w:rPr>
          <w:t>http://www.eosconsultores.com.br/consumo-e-desperdicio-de-agua/</w:t>
        </w:r>
      </w:hyperlink>
      <w:r w:rsidR="004F1BD1">
        <w:rPr>
          <w:lang w:val="pt-BR"/>
        </w:rPr>
        <w:t xml:space="preserve">) e que 72% do consumo de água no Brasil vem da agricultura (Relatório CRHB 2012 </w:t>
      </w:r>
      <w:r w:rsidR="004F1BD1" w:rsidRPr="004F1BD1">
        <w:rPr>
          <w:lang w:val="pt-BR"/>
        </w:rPr>
        <w:t xml:space="preserve"> http://arquivos.ana.gov.br/imprensa/arquivos/Conjuntura2012.pdf</w:t>
      </w:r>
      <w:r w:rsidR="004F1BD1">
        <w:rPr>
          <w:lang w:val="pt-BR"/>
        </w:rPr>
        <w:t xml:space="preserve">), percebe-se que é </w:t>
      </w:r>
      <w:commentRangeStart w:id="2"/>
      <w:r w:rsidR="004F1BD1">
        <w:rPr>
          <w:lang w:val="pt-BR"/>
        </w:rPr>
        <w:t xml:space="preserve">extremamente </w:t>
      </w:r>
      <w:commentRangeEnd w:id="2"/>
      <w:r w:rsidR="00060066">
        <w:rPr>
          <w:rStyle w:val="Refdecomentrio"/>
        </w:rPr>
        <w:commentReference w:id="2"/>
      </w:r>
      <w:r w:rsidR="004F1BD1">
        <w:rPr>
          <w:lang w:val="pt-BR"/>
        </w:rPr>
        <w:t>necessário um controle maior sobre o quanto de água é gasto em atividades de irrigação.</w:t>
      </w:r>
    </w:p>
    <w:p w14:paraId="6CECEBB9" w14:textId="77777777" w:rsidR="004F1BD1" w:rsidRDefault="004F1BD1" w:rsidP="00DB4061">
      <w:pPr>
        <w:jc w:val="both"/>
        <w:rPr>
          <w:lang w:val="pt-BR"/>
        </w:rPr>
      </w:pPr>
      <w:r>
        <w:rPr>
          <w:lang w:val="pt-BR"/>
        </w:rPr>
        <w:tab/>
      </w:r>
      <w:r w:rsidR="008C38CC">
        <w:rPr>
          <w:lang w:val="pt-BR"/>
        </w:rPr>
        <w:t xml:space="preserve">Tendo como principal motivação essa busca por um consumo eficiente que diminua o desperdício de água, surgiu a ideia desse projeto. </w:t>
      </w:r>
      <w:r w:rsidR="00B20360">
        <w:rPr>
          <w:lang w:val="pt-BR"/>
        </w:rPr>
        <w:t xml:space="preserve">Com um sistema de irrigação controlado por componentes como a </w:t>
      </w:r>
      <w:proofErr w:type="spellStart"/>
      <w:r w:rsidR="00B20360">
        <w:rPr>
          <w:lang w:val="pt-BR"/>
        </w:rPr>
        <w:t>Raspberry</w:t>
      </w:r>
      <w:proofErr w:type="spellEnd"/>
      <w:r w:rsidR="00B20360">
        <w:rPr>
          <w:lang w:val="pt-BR"/>
        </w:rPr>
        <w:t xml:space="preserve"> </w:t>
      </w:r>
      <w:proofErr w:type="spellStart"/>
      <w:r w:rsidR="00B20360">
        <w:rPr>
          <w:lang w:val="pt-BR"/>
        </w:rPr>
        <w:t>Pi</w:t>
      </w:r>
      <w:proofErr w:type="spellEnd"/>
      <w:r w:rsidR="00B20360">
        <w:rPr>
          <w:lang w:val="pt-BR"/>
        </w:rPr>
        <w:t xml:space="preserve">, é possível </w:t>
      </w:r>
      <w:commentRangeStart w:id="3"/>
      <w:r w:rsidR="00B20360">
        <w:rPr>
          <w:lang w:val="pt-BR"/>
        </w:rPr>
        <w:t xml:space="preserve">estancar </w:t>
      </w:r>
      <w:commentRangeEnd w:id="3"/>
      <w:r w:rsidR="00060066">
        <w:rPr>
          <w:rStyle w:val="Refdecomentrio"/>
        </w:rPr>
        <w:commentReference w:id="3"/>
      </w:r>
      <w:r w:rsidR="00B20360">
        <w:rPr>
          <w:lang w:val="pt-BR"/>
        </w:rPr>
        <w:t xml:space="preserve">o excesso de consumo d’água utilizando métricas como insolação, velocidade do vento e umidade do solo. </w:t>
      </w:r>
      <w:r w:rsidR="00371F57">
        <w:rPr>
          <w:lang w:val="pt-BR"/>
        </w:rPr>
        <w:t xml:space="preserve">Isso é possível pois a </w:t>
      </w:r>
      <w:proofErr w:type="spellStart"/>
      <w:r w:rsidR="00371F57">
        <w:rPr>
          <w:lang w:val="pt-BR"/>
        </w:rPr>
        <w:t>Raspberry</w:t>
      </w:r>
      <w:proofErr w:type="spellEnd"/>
      <w:r w:rsidR="00371F57">
        <w:rPr>
          <w:lang w:val="pt-BR"/>
        </w:rPr>
        <w:t xml:space="preserve"> é capaz de, com as métricas citadas, calcular a quantidade necessária de água para a área selecionada e comandar um Arduino que seria responsável por guiar o sprinkler, eliminando a subjetividade da quantidade de água usada para irrigação numa situação </w:t>
      </w:r>
      <w:commentRangeStart w:id="4"/>
      <w:r w:rsidR="00371F57">
        <w:rPr>
          <w:lang w:val="pt-BR"/>
        </w:rPr>
        <w:t xml:space="preserve">onde </w:t>
      </w:r>
      <w:commentRangeEnd w:id="4"/>
      <w:r w:rsidR="00E56632">
        <w:rPr>
          <w:rStyle w:val="Refdecomentrio"/>
        </w:rPr>
        <w:commentReference w:id="4"/>
      </w:r>
      <w:r w:rsidR="00371F57">
        <w:rPr>
          <w:lang w:val="pt-BR"/>
        </w:rPr>
        <w:t>um humano toma a decisão.</w:t>
      </w:r>
    </w:p>
    <w:p w14:paraId="581C1ABB" w14:textId="77777777" w:rsidR="00FB46A5" w:rsidRDefault="00FB46A5" w:rsidP="00DB4061">
      <w:pPr>
        <w:jc w:val="both"/>
        <w:rPr>
          <w:lang w:val="pt-BR"/>
        </w:rPr>
      </w:pPr>
    </w:p>
    <w:p w14:paraId="493A61F5" w14:textId="77777777" w:rsidR="00FB46A5" w:rsidRDefault="00FB46A5" w:rsidP="00FB46A5">
      <w:pPr>
        <w:pStyle w:val="Ttulo2"/>
        <w:rPr>
          <w:lang w:val="pt-BR"/>
        </w:rPr>
      </w:pPr>
      <w:r>
        <w:rPr>
          <w:lang w:val="pt-BR"/>
        </w:rPr>
        <w:t>Objetivos</w:t>
      </w:r>
    </w:p>
    <w:p w14:paraId="5FCCCEAA" w14:textId="77777777" w:rsidR="00FB46A5" w:rsidRDefault="00FB46A5" w:rsidP="00FB46A5">
      <w:pPr>
        <w:rPr>
          <w:lang w:val="pt-BR"/>
        </w:rPr>
      </w:pPr>
    </w:p>
    <w:p w14:paraId="4F2147B8" w14:textId="77777777" w:rsidR="00E56632" w:rsidRDefault="008C38CC" w:rsidP="00E56632">
      <w:pPr>
        <w:jc w:val="both"/>
        <w:rPr>
          <w:ins w:id="5" w:author="Simoes" w:date="2017-10-06T12:15:00Z"/>
          <w:lang w:val="pt-BR"/>
        </w:rPr>
        <w:pPrChange w:id="6" w:author="Simoes" w:date="2017-10-06T12:12:00Z">
          <w:pPr/>
        </w:pPrChange>
      </w:pPr>
      <w:r>
        <w:rPr>
          <w:lang w:val="pt-BR"/>
        </w:rPr>
        <w:tab/>
        <w:t xml:space="preserve">Esse projeto busca </w:t>
      </w:r>
      <w:del w:id="7" w:author="Simoes" w:date="2017-10-06T12:12:00Z">
        <w:r w:rsidDel="00E56632">
          <w:rPr>
            <w:lang w:val="pt-BR"/>
          </w:rPr>
          <w:delText>a criação</w:delText>
        </w:r>
      </w:del>
      <w:ins w:id="8" w:author="Simoes" w:date="2017-10-06T12:12:00Z">
        <w:r w:rsidR="00E56632">
          <w:rPr>
            <w:lang w:val="pt-BR"/>
          </w:rPr>
          <w:t>o desenvolvimento</w:t>
        </w:r>
      </w:ins>
      <w:r>
        <w:rPr>
          <w:lang w:val="pt-BR"/>
        </w:rPr>
        <w:t xml:space="preserve"> de um sistema de irrigação inteligente </w:t>
      </w:r>
      <w:r>
        <w:rPr>
          <w:i/>
          <w:lang w:val="pt-BR"/>
        </w:rPr>
        <w:t xml:space="preserve">open </w:t>
      </w:r>
      <w:proofErr w:type="spellStart"/>
      <w:r>
        <w:rPr>
          <w:i/>
          <w:lang w:val="pt-BR"/>
        </w:rPr>
        <w:t>source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que possa ser implementado em </w:t>
      </w:r>
      <w:del w:id="9" w:author="Simoes" w:date="2017-10-06T12:14:00Z">
        <w:r w:rsidDel="00E56632">
          <w:rPr>
            <w:lang w:val="pt-BR"/>
          </w:rPr>
          <w:delText xml:space="preserve">qualquer </w:delText>
        </w:r>
      </w:del>
      <w:ins w:id="10" w:author="Simoes" w:date="2017-10-06T12:14:00Z">
        <w:r w:rsidR="00E56632">
          <w:rPr>
            <w:lang w:val="pt-BR"/>
          </w:rPr>
          <w:t>um</w:t>
        </w:r>
        <w:r w:rsidR="00E56632">
          <w:rPr>
            <w:lang w:val="pt-BR"/>
          </w:rPr>
          <w:t xml:space="preserve"> </w:t>
        </w:r>
      </w:ins>
      <w:r>
        <w:rPr>
          <w:lang w:val="pt-BR"/>
        </w:rPr>
        <w:t>cenário onde se tenha uma área que deva ser irrigada</w:t>
      </w:r>
      <w:r w:rsidR="00853D4C">
        <w:rPr>
          <w:lang w:val="pt-BR"/>
        </w:rPr>
        <w:t xml:space="preserve"> </w:t>
      </w:r>
      <w:del w:id="11" w:author="Simoes" w:date="2017-10-06T12:15:00Z">
        <w:r w:rsidR="00853D4C" w:rsidDel="00E56632">
          <w:rPr>
            <w:lang w:val="pt-BR"/>
          </w:rPr>
          <w:delText>sem muitas dificuldades</w:delText>
        </w:r>
      </w:del>
      <w:ins w:id="12" w:author="Simoes" w:date="2017-10-06T12:15:00Z">
        <w:r w:rsidR="00E56632">
          <w:rPr>
            <w:lang w:val="pt-BR"/>
          </w:rPr>
          <w:t>evitando o desperdício de água. Para isso ................</w:t>
        </w:r>
        <w:bookmarkStart w:id="13" w:name="_GoBack"/>
        <w:bookmarkEnd w:id="13"/>
      </w:ins>
    </w:p>
    <w:p w14:paraId="4AC93044" w14:textId="77777777" w:rsidR="00FB46A5" w:rsidRDefault="008C38CC" w:rsidP="00E56632">
      <w:pPr>
        <w:ind w:firstLine="720"/>
        <w:jc w:val="both"/>
        <w:rPr>
          <w:lang w:val="pt-BR"/>
        </w:rPr>
        <w:pPrChange w:id="14" w:author="Simoes" w:date="2017-10-06T12:15:00Z">
          <w:pPr/>
        </w:pPrChange>
      </w:pPr>
      <w:del w:id="15" w:author="Simoes" w:date="2017-10-06T12:15:00Z">
        <w:r w:rsidDel="00E56632">
          <w:rPr>
            <w:lang w:val="pt-BR"/>
          </w:rPr>
          <w:delText xml:space="preserve">. </w:delText>
        </w:r>
      </w:del>
      <w:r>
        <w:rPr>
          <w:lang w:val="pt-BR"/>
        </w:rPr>
        <w:t xml:space="preserve">A ideia em tornar esse projeto </w:t>
      </w:r>
      <w:r>
        <w:rPr>
          <w:i/>
          <w:lang w:val="pt-BR"/>
        </w:rPr>
        <w:t xml:space="preserve">open </w:t>
      </w:r>
      <w:proofErr w:type="spellStart"/>
      <w:r>
        <w:rPr>
          <w:i/>
          <w:lang w:val="pt-BR"/>
        </w:rPr>
        <w:t>source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>é que as pessoas o utilizem em suas casas ou qualquer outro estabelecimento em que haja uma área a ser irrigada diminuindo a quantidade de água desperdiçada.</w:t>
      </w:r>
    </w:p>
    <w:p w14:paraId="234D730D" w14:textId="77777777" w:rsidR="008741D0" w:rsidRDefault="008C38CC" w:rsidP="00E56632">
      <w:pPr>
        <w:jc w:val="both"/>
        <w:rPr>
          <w:lang w:val="pt-BR"/>
        </w:rPr>
        <w:pPrChange w:id="16" w:author="Simoes" w:date="2017-10-06T12:12:00Z">
          <w:pPr/>
        </w:pPrChange>
      </w:pPr>
      <w:r>
        <w:rPr>
          <w:lang w:val="pt-BR"/>
        </w:rPr>
        <w:tab/>
      </w:r>
      <w:del w:id="17" w:author="Simoes" w:date="2017-10-06T12:13:00Z">
        <w:r w:rsidR="00853D4C" w:rsidDel="00E56632">
          <w:rPr>
            <w:lang w:val="pt-BR"/>
          </w:rPr>
          <w:delText xml:space="preserve">Através </w:delText>
        </w:r>
      </w:del>
      <w:ins w:id="18" w:author="Simoes" w:date="2017-10-06T12:13:00Z">
        <w:r w:rsidR="00E56632">
          <w:rPr>
            <w:lang w:val="pt-BR"/>
          </w:rPr>
          <w:t>Por meio de</w:t>
        </w:r>
      </w:ins>
      <w:del w:id="19" w:author="Simoes" w:date="2017-10-06T12:13:00Z">
        <w:r w:rsidR="00853D4C" w:rsidDel="00E56632">
          <w:rPr>
            <w:lang w:val="pt-BR"/>
          </w:rPr>
          <w:delText>de</w:delText>
        </w:r>
      </w:del>
      <w:r w:rsidR="00853D4C">
        <w:rPr>
          <w:lang w:val="pt-BR"/>
        </w:rPr>
        <w:t xml:space="preserve"> uma imagem da região a ser irrigada que será utilizada para analisar a saúde do gramado e dos valores de insolação, velocidade do vento e umidade do solo, espera-se que a </w:t>
      </w:r>
      <w:r w:rsidR="00A93076">
        <w:rPr>
          <w:lang w:val="pt-BR"/>
        </w:rPr>
        <w:t xml:space="preserve">quantidade de água gasta na irrigação decidida pela </w:t>
      </w:r>
      <w:r w:rsidR="00853D4C">
        <w:rPr>
          <w:lang w:val="pt-BR"/>
        </w:rPr>
        <w:t>lógica aplicada</w:t>
      </w:r>
      <w:del w:id="20" w:author="Simoes" w:date="2017-10-06T12:13:00Z">
        <w:r w:rsidR="007F0189" w:rsidDel="00E56632">
          <w:rPr>
            <w:u w:val="single"/>
            <w:lang w:val="pt-BR"/>
          </w:rPr>
          <w:delText>s</w:delText>
        </w:r>
      </w:del>
      <w:r w:rsidR="00853D4C">
        <w:rPr>
          <w:lang w:val="pt-BR"/>
        </w:rPr>
        <w:t xml:space="preserve"> não seja insuficiente e que também não caracterize desperdício.</w:t>
      </w:r>
    </w:p>
    <w:p w14:paraId="6D438519" w14:textId="77777777" w:rsidR="008C38CC" w:rsidRPr="008C38CC" w:rsidRDefault="008741D0" w:rsidP="00E56632">
      <w:pPr>
        <w:jc w:val="both"/>
        <w:rPr>
          <w:lang w:val="pt-BR"/>
        </w:rPr>
        <w:pPrChange w:id="21" w:author="Simoes" w:date="2017-10-06T12:12:00Z">
          <w:pPr/>
        </w:pPrChange>
      </w:pPr>
      <w:r>
        <w:rPr>
          <w:lang w:val="pt-BR"/>
        </w:rPr>
        <w:lastRenderedPageBreak/>
        <w:tab/>
        <w:t>Por fim, o projeto busca um custo de implementação que seja acessível, sem componentes muito caros e que possa ser implementado pelo maior número de pessoas possível.</w:t>
      </w:r>
      <w:r w:rsidR="00853D4C">
        <w:rPr>
          <w:lang w:val="pt-BR"/>
        </w:rPr>
        <w:t xml:space="preserve"> </w:t>
      </w:r>
    </w:p>
    <w:sectPr w:rsidR="008C38CC" w:rsidRPr="008C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imoes" w:date="2017-10-06T12:03:00Z" w:initials="S">
    <w:p w14:paraId="651D6ADD" w14:textId="77777777" w:rsidR="00060066" w:rsidRDefault="00060066">
      <w:pPr>
        <w:pStyle w:val="Textodecomentrio"/>
      </w:pPr>
      <w:r>
        <w:rPr>
          <w:rStyle w:val="Refdecomentrio"/>
        </w:rPr>
        <w:annotationRef/>
      </w:r>
      <w:proofErr w:type="spellStart"/>
      <w:r>
        <w:t>Falar</w:t>
      </w:r>
      <w:proofErr w:type="spellEnd"/>
      <w:r>
        <w:t xml:space="preserve"> de internet das </w:t>
      </w:r>
      <w:proofErr w:type="spellStart"/>
      <w:r>
        <w:t>coisas</w:t>
      </w:r>
      <w:proofErr w:type="spellEnd"/>
    </w:p>
  </w:comment>
  <w:comment w:id="1" w:author="Simoes" w:date="2017-10-06T12:04:00Z" w:initials="S">
    <w:p w14:paraId="34999D0B" w14:textId="77777777" w:rsidR="00060066" w:rsidRDefault="00060066">
      <w:pPr>
        <w:pStyle w:val="Textodecomentrio"/>
      </w:pPr>
      <w:r>
        <w:rPr>
          <w:rStyle w:val="Refdecomentrio"/>
        </w:rPr>
        <w:annotationRef/>
      </w:r>
      <w:proofErr w:type="spellStart"/>
      <w:r>
        <w:t>Sempres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>-se</w:t>
      </w:r>
    </w:p>
  </w:comment>
  <w:comment w:id="2" w:author="Simoes" w:date="2017-10-06T12:04:00Z" w:initials="S">
    <w:p w14:paraId="042A7309" w14:textId="77777777" w:rsidR="00060066" w:rsidRDefault="00060066">
      <w:pPr>
        <w:pStyle w:val="Textodecomentrio"/>
      </w:pPr>
      <w:r>
        <w:rPr>
          <w:rStyle w:val="Refdecomentrio"/>
        </w:rPr>
        <w:annotationRef/>
      </w:r>
      <w:proofErr w:type="spellStart"/>
      <w:r>
        <w:t>Palavras</w:t>
      </w:r>
      <w:proofErr w:type="spellEnd"/>
      <w:r>
        <w:t xml:space="preserve"> </w:t>
      </w:r>
      <w:proofErr w:type="spellStart"/>
      <w:r>
        <w:t>proibidas</w:t>
      </w:r>
      <w:proofErr w:type="spellEnd"/>
      <w:r>
        <w:t xml:space="preserve">: </w:t>
      </w:r>
      <w:proofErr w:type="spellStart"/>
      <w:r>
        <w:t>garantido</w:t>
      </w:r>
      <w:proofErr w:type="spellEnd"/>
      <w:r>
        <w:t xml:space="preserve">, </w:t>
      </w:r>
      <w:proofErr w:type="spellStart"/>
      <w:r>
        <w:t>otimo</w:t>
      </w:r>
      <w:proofErr w:type="spellEnd"/>
      <w:r>
        <w:t xml:space="preserve"> …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preciso</w:t>
      </w:r>
      <w:proofErr w:type="spellEnd"/>
    </w:p>
  </w:comment>
  <w:comment w:id="3" w:author="Simoes" w:date="2017-10-06T12:10:00Z" w:initials="S">
    <w:p w14:paraId="6B8BD10C" w14:textId="77777777" w:rsidR="00060066" w:rsidRDefault="00060066">
      <w:pPr>
        <w:pStyle w:val="Textodecomentrio"/>
      </w:pPr>
      <w:r>
        <w:rPr>
          <w:rStyle w:val="Refdecomentrio"/>
        </w:rPr>
        <w:annotationRef/>
      </w:r>
      <w:proofErr w:type="spellStart"/>
      <w:proofErr w:type="gramStart"/>
      <w:r>
        <w:t>reduzir</w:t>
      </w:r>
      <w:proofErr w:type="spellEnd"/>
      <w:proofErr w:type="gramEnd"/>
    </w:p>
  </w:comment>
  <w:comment w:id="4" w:author="Simoes" w:date="2017-10-06T12:10:00Z" w:initials="S">
    <w:p w14:paraId="6DDF9CB6" w14:textId="77777777" w:rsidR="00E56632" w:rsidRDefault="00E56632">
      <w:pPr>
        <w:pStyle w:val="Textodecomentrio"/>
      </w:pPr>
      <w:r>
        <w:rPr>
          <w:rStyle w:val="Refdecomentrio"/>
        </w:rPr>
        <w:annotationRef/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qual</w:t>
      </w:r>
      <w:proofErr w:type="spellEnd"/>
      <w:r>
        <w:t xml:space="preserve">!!!!! 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ATRAVEZ</w:t>
      </w:r>
      <w:proofErr w:type="gramStart"/>
      <w:r>
        <w:t>!!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1D6ADD" w15:done="0"/>
  <w15:commentEx w15:paraId="34999D0B" w15:done="0"/>
  <w15:commentEx w15:paraId="042A7309" w15:done="0"/>
  <w15:commentEx w15:paraId="6B8BD10C" w15:done="0"/>
  <w15:commentEx w15:paraId="6DDF9CB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moes">
    <w15:presenceInfo w15:providerId="None" w15:userId="Simo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80"/>
    <w:rsid w:val="00053750"/>
    <w:rsid w:val="00060066"/>
    <w:rsid w:val="00371F57"/>
    <w:rsid w:val="004F1BD1"/>
    <w:rsid w:val="00581844"/>
    <w:rsid w:val="00610280"/>
    <w:rsid w:val="007F0189"/>
    <w:rsid w:val="00853D4C"/>
    <w:rsid w:val="008741D0"/>
    <w:rsid w:val="008B5298"/>
    <w:rsid w:val="008C38CC"/>
    <w:rsid w:val="00A93076"/>
    <w:rsid w:val="00B20360"/>
    <w:rsid w:val="00B74D2A"/>
    <w:rsid w:val="00DB4061"/>
    <w:rsid w:val="00E56632"/>
    <w:rsid w:val="00FB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7100"/>
  <w15:chartTrackingRefBased/>
  <w15:docId w15:val="{F10F327E-066F-43D6-8A90-D32C38B7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280"/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028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028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610280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character" w:styleId="Hyperlink">
    <w:name w:val="Hyperlink"/>
    <w:basedOn w:val="Fontepargpadro"/>
    <w:uiPriority w:val="99"/>
    <w:unhideWhenUsed/>
    <w:rsid w:val="004F1BD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F1BD1"/>
    <w:rPr>
      <w:color w:val="808080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06006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006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0066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006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0066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0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00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osconsultores.com.br/consumo-e-desperdicio-de-agua/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</dc:creator>
  <cp:keywords/>
  <dc:description/>
  <cp:lastModifiedBy>Simoes</cp:lastModifiedBy>
  <cp:revision>2</cp:revision>
  <dcterms:created xsi:type="dcterms:W3CDTF">2017-10-01T20:26:00Z</dcterms:created>
  <dcterms:modified xsi:type="dcterms:W3CDTF">2017-10-06T15:16:00Z</dcterms:modified>
</cp:coreProperties>
</file>